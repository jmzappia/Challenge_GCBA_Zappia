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914" w:rsidRPr="00321E4E" w:rsidRDefault="0099213C" w:rsidP="008F7537">
      <w:pPr>
        <w:rPr>
          <w:rStyle w:val="Emphasis"/>
        </w:rPr>
      </w:pPr>
      <w:r w:rsidRPr="0099213C">
        <w:rPr>
          <w:rStyle w:val="Emphasis"/>
        </w:rPr>
        <w:t xml:space="preserve">This is </w:t>
      </w:r>
      <w:del w:id="0" w:author="roger.bermudez" w:date="2008-03-24T10:21:00Z">
        <w:r w:rsidRPr="0099213C">
          <w:rPr>
            <w:rStyle w:val="Emphasis"/>
          </w:rPr>
          <w:delText xml:space="preserve">paragraph </w:delText>
        </w:r>
      </w:del>
      <w:ins w:id="1" w:author="roger.bermudez" w:date="2008-03-24T10:21:00Z">
        <w:r w:rsidRPr="0099213C">
          <w:rPr>
            <w:rStyle w:val="Emphasis"/>
          </w:rPr>
          <w:t xml:space="preserve"># </w:t>
        </w:r>
      </w:ins>
      <w:r w:rsidRPr="0099213C">
        <w:rPr>
          <w:rStyle w:val="Emphasis"/>
        </w:rPr>
        <w:t>1.</w:t>
      </w:r>
      <w:ins w:id="2" w:author="roger.bermudez" w:date="2008-03-24T10:21:00Z">
        <w:r w:rsidRPr="0099213C">
          <w:rPr>
            <w:rStyle w:val="Emphasis"/>
          </w:rPr>
          <w:t xml:space="preserve"> (SOME TEXT)</w:t>
        </w:r>
      </w:ins>
    </w:p>
    <w:p w:rsidR="00DA45FC" w:rsidRPr="00321E4E" w:rsidRDefault="00DA45FC">
      <w:pPr>
        <w:rPr>
          <w:rStyle w:val="Emphasis"/>
        </w:rPr>
      </w:pPr>
    </w:p>
    <w:p w:rsidR="00DA45FC" w:rsidRPr="001E180D" w:rsidRDefault="0099213C">
      <w:pPr>
        <w:rPr>
          <w:rStyle w:val="Emphasis"/>
        </w:rPr>
      </w:pPr>
      <w:proofErr w:type="gramStart"/>
      <w:r w:rsidRPr="0099213C">
        <w:rPr>
          <w:rStyle w:val="Emphasis"/>
        </w:rPr>
        <w:t xml:space="preserve">This </w:t>
      </w:r>
      <w:del w:id="3" w:author="roger.bermudez" w:date="2008-03-24T10:21:00Z">
        <w:r w:rsidRPr="0099213C">
          <w:rPr>
            <w:rStyle w:val="Emphasis"/>
          </w:rPr>
          <w:delText xml:space="preserve">is </w:delText>
        </w:r>
      </w:del>
      <w:r w:rsidRPr="0099213C">
        <w:rPr>
          <w:rStyle w:val="Emphasis"/>
        </w:rPr>
        <w:t>paragraph 2.</w:t>
      </w:r>
      <w:proofErr w:type="gramEnd"/>
    </w:p>
    <w:p w:rsidR="00DA45FC" w:rsidRPr="00321E4E" w:rsidRDefault="0099213C">
      <w:pPr>
        <w:rPr>
          <w:rStyle w:val="Emphasis"/>
        </w:rPr>
      </w:pPr>
      <w:ins w:id="4" w:author="roger.bermudez" w:date="2008-03-26T15:44:00Z">
        <w:r w:rsidRPr="0099213C">
          <w:rPr>
            <w:rStyle w:val="Emphasis"/>
          </w:rPr>
          <w:t>Added paragraph 3</w:t>
        </w:r>
      </w:ins>
    </w:p>
    <w:sectPr w:rsidR="00DA45FC" w:rsidRPr="00321E4E" w:rsidSect="0007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proofState w:spelling="clean" w:grammar="clean"/>
  <w:trackRevisions/>
  <w:defaultTabStop w:val="720"/>
  <w:characterSpacingControl w:val="doNotCompress"/>
  <w:compat>
    <w:useFELayout/>
  </w:compat>
  <w:rsids>
    <w:rsidRoot w:val="00847AD4"/>
    <w:rsid w:val="00072965"/>
    <w:rsid w:val="001E180D"/>
    <w:rsid w:val="00230914"/>
    <w:rsid w:val="00260B6E"/>
    <w:rsid w:val="00321E4E"/>
    <w:rsid w:val="00377866"/>
    <w:rsid w:val="003932AB"/>
    <w:rsid w:val="00530BE2"/>
    <w:rsid w:val="005C6070"/>
    <w:rsid w:val="007002B3"/>
    <w:rsid w:val="007F70DF"/>
    <w:rsid w:val="00847AD4"/>
    <w:rsid w:val="008F7537"/>
    <w:rsid w:val="0099213C"/>
    <w:rsid w:val="009F2DDA"/>
    <w:rsid w:val="00A160C7"/>
    <w:rsid w:val="00BE5B46"/>
    <w:rsid w:val="00DA45FC"/>
    <w:rsid w:val="00DD2D70"/>
    <w:rsid w:val="00DF1E66"/>
    <w:rsid w:val="00E42162"/>
    <w:rsid w:val="00F71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65"/>
  </w:style>
  <w:style w:type="paragraph" w:styleId="Heading1">
    <w:name w:val="heading 1"/>
    <w:basedOn w:val="Normal"/>
    <w:next w:val="Normal"/>
    <w:link w:val="Heading1Char"/>
    <w:uiPriority w:val="9"/>
    <w:qFormat/>
    <w:rsid w:val="008F75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5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07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21E4E"/>
    <w:rPr>
      <w:i/>
      <w:iCs/>
    </w:rPr>
  </w:style>
  <w:style w:type="character" w:styleId="Strong">
    <w:name w:val="Strong"/>
    <w:basedOn w:val="DefaultParagraphFont"/>
    <w:uiPriority w:val="22"/>
    <w:qFormat/>
    <w:rsid w:val="00260B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F1483-921C-4FE9-8E07-70D0CEBFE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roger.bermudez</cp:lastModifiedBy>
  <cp:revision>12</cp:revision>
  <dcterms:created xsi:type="dcterms:W3CDTF">2008-01-19T23:35:00Z</dcterms:created>
  <dcterms:modified xsi:type="dcterms:W3CDTF">2008-03-26T22:11:00Z</dcterms:modified>
</cp:coreProperties>
</file>