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922081" w:rsidRDefault="00922081" w:rsidP="00D80345">
      <w:pPr>
        <w:rPr>
          <w:lang w:val="en-US"/>
        </w:rPr>
      </w:pPr>
      <w:r>
        <w:rPr>
          <w:lang w:val="en-US"/>
        </w:rPr>
        <w:t xml:space="preserve">One two three </w:t>
      </w:r>
      <w:del w:id="0" w:author="antonio.zamora" w:date="2008-01-18T11:17:00Z">
        <w:r w:rsidDel="00922081">
          <w:rPr>
            <w:lang w:val="en-US"/>
          </w:rPr>
          <w:delText xml:space="preserve">four </w:delText>
        </w:r>
      </w:del>
      <w:r>
        <w:rPr>
          <w:lang w:val="en-US"/>
        </w:rPr>
        <w:t xml:space="preserve">five six seven </w:t>
      </w:r>
      <w:del w:id="1" w:author="antonio.zamora" w:date="2008-01-18T11:17:00Z">
        <w:r w:rsidDel="00922081">
          <w:rPr>
            <w:lang w:val="en-US"/>
          </w:rPr>
          <w:delText xml:space="preserve">eight </w:delText>
        </w:r>
      </w:del>
      <w:r>
        <w:rPr>
          <w:lang w:val="en-US"/>
        </w:rPr>
        <w:t xml:space="preserve">nine </w:t>
      </w:r>
      <w:ins w:id="2" w:author="antonio.zamora" w:date="2008-01-18T11:17:00Z">
        <w:r>
          <w:rPr>
            <w:lang w:val="en-US"/>
          </w:rPr>
          <w:t xml:space="preserve">eight </w:t>
        </w:r>
      </w:ins>
      <w:r>
        <w:rPr>
          <w:lang w:val="en-US"/>
        </w:rPr>
        <w:t>ten.</w:t>
      </w:r>
    </w:p>
    <w:sectPr w:rsidR="002A235E" w:rsidRPr="00922081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88" w:rsidRDefault="00213988" w:rsidP="00CB45FA">
      <w:pPr>
        <w:spacing w:after="0" w:line="240" w:lineRule="auto"/>
      </w:pPr>
      <w:r>
        <w:separator/>
      </w:r>
    </w:p>
  </w:endnote>
  <w:endnote w:type="continuationSeparator" w:id="1">
    <w:p w:rsidR="00213988" w:rsidRDefault="00213988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88" w:rsidRDefault="00213988" w:rsidP="00CB45FA">
      <w:pPr>
        <w:spacing w:after="0" w:line="240" w:lineRule="auto"/>
      </w:pPr>
      <w:r>
        <w:separator/>
      </w:r>
    </w:p>
  </w:footnote>
  <w:footnote w:type="continuationSeparator" w:id="1">
    <w:p w:rsidR="00213988" w:rsidRDefault="00213988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1464E1"/>
    <w:rsid w:val="0017706C"/>
    <w:rsid w:val="00213988"/>
    <w:rsid w:val="00251482"/>
    <w:rsid w:val="002A03FE"/>
    <w:rsid w:val="002A235E"/>
    <w:rsid w:val="00347678"/>
    <w:rsid w:val="00354A5E"/>
    <w:rsid w:val="00394EE9"/>
    <w:rsid w:val="003A65A5"/>
    <w:rsid w:val="004400EF"/>
    <w:rsid w:val="00446ECE"/>
    <w:rsid w:val="00646768"/>
    <w:rsid w:val="00651506"/>
    <w:rsid w:val="007778A7"/>
    <w:rsid w:val="00786884"/>
    <w:rsid w:val="007A5D87"/>
    <w:rsid w:val="00806D30"/>
    <w:rsid w:val="00922081"/>
    <w:rsid w:val="00983B00"/>
    <w:rsid w:val="00996475"/>
    <w:rsid w:val="00A179EF"/>
    <w:rsid w:val="00A71446"/>
    <w:rsid w:val="00A74BAC"/>
    <w:rsid w:val="00AA1AD5"/>
    <w:rsid w:val="00AF397E"/>
    <w:rsid w:val="00B4662C"/>
    <w:rsid w:val="00BB4288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15</cp:revision>
  <dcterms:created xsi:type="dcterms:W3CDTF">2007-12-14T20:47:00Z</dcterms:created>
  <dcterms:modified xsi:type="dcterms:W3CDTF">2008-01-18T17:17:00Z</dcterms:modified>
</cp:coreProperties>
</file>