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393" w:rsidRDefault="00D661C0">
      <w:pPr>
        <w:rPr>
          <w:ins w:id="0" w:author="antonio.zamora" w:date="2008-01-16T15:22:00Z"/>
        </w:rPr>
      </w:pPr>
      <w:r>
        <w:t xml:space="preserve">This </w:t>
      </w:r>
      <w:del w:id="1" w:author="antonio.zamora" w:date="2008-01-16T14:32:00Z">
        <w:r w:rsidDel="00416E2C">
          <w:delText xml:space="preserve">text </w:delText>
        </w:r>
      </w:del>
      <w:r>
        <w:t>has no revision</w:t>
      </w:r>
      <w:ins w:id="2" w:author="antonio.zamora" w:date="2008-01-16T14:32:00Z">
        <w:r w:rsidR="00416E2C">
          <w:t xml:space="preserve"> </w:t>
        </w:r>
        <w:proofErr w:type="spellStart"/>
        <w:r w:rsidR="00416E2C">
          <w:t>addedText</w:t>
        </w:r>
      </w:ins>
      <w:proofErr w:type="spellEnd"/>
      <w:r>
        <w:t xml:space="preserve"> changes.</w:t>
      </w:r>
    </w:p>
    <w:p w:rsidR="00D734CE" w:rsidRDefault="00D734CE"/>
    <w:sectPr w:rsidR="00D734CE" w:rsidSect="00B6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trackRevisions/>
  <w:defaultTabStop w:val="720"/>
  <w:characterSpacingControl w:val="doNotCompress"/>
  <w:compat>
    <w:useFELayout/>
  </w:compat>
  <w:rsids>
    <w:rsidRoot w:val="00D661C0"/>
    <w:rsid w:val="00416E2C"/>
    <w:rsid w:val="00655E54"/>
    <w:rsid w:val="00737393"/>
    <w:rsid w:val="00B60F13"/>
    <w:rsid w:val="00D661C0"/>
    <w:rsid w:val="00D73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E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4</cp:revision>
  <dcterms:created xsi:type="dcterms:W3CDTF">2008-01-16T17:33:00Z</dcterms:created>
  <dcterms:modified xsi:type="dcterms:W3CDTF">2008-01-16T21:22:00Z</dcterms:modified>
</cp:coreProperties>
</file>