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567740"/>
        <w:placeholder>
          <w:docPart w:val="DefaultPlaceholder_22675703"/>
        </w:placeholder>
      </w:sdtPr>
      <w:sdtContent>
        <w:sdt>
          <w:sdtPr>
            <w:id w:val="24567742"/>
            <w:placeholder>
              <w:docPart w:val="DefaultPlaceholder_22675703"/>
            </w:placeholder>
          </w:sdtPr>
          <w:sdtContent>
            <w:p w:rsidR="00D734CE" w:rsidRDefault="00CF26D0" w:rsidP="00CF26D0">
              <w:ins w:id="0" w:author="antonio.zamora" w:date="2008-01-16T15:25:00Z">
                <w:r>
                  <w:t>New text</w:t>
                </w:r>
              </w:ins>
            </w:p>
          </w:sdtContent>
        </w:sdt>
      </w:sdtContent>
    </w:sdt>
    <w:sdt>
      <w:sdtPr>
        <w:id w:val="24567743"/>
        <w:placeholder>
          <w:docPart w:val="DefaultPlaceholder_22675703"/>
        </w:placeholder>
      </w:sdtPr>
      <w:sdtContent>
        <w:p w:rsidR="00CF26D0" w:rsidRPr="00CF26D0" w:rsidRDefault="00CF26D0" w:rsidP="00CF26D0">
          <w:ins w:id="1" w:author="antonio.zamora" w:date="2008-01-16T15:25:00Z">
            <w:r>
              <w:t>New text</w:t>
            </w:r>
          </w:ins>
        </w:p>
      </w:sdtContent>
    </w:sdt>
    <w:sectPr w:rsidR="00CF26D0" w:rsidRPr="00CF26D0" w:rsidSect="00B6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trackRevisions/>
  <w:defaultTabStop w:val="720"/>
  <w:characterSpacingControl w:val="doNotCompress"/>
  <w:compat>
    <w:useFELayout/>
  </w:compat>
  <w:rsids>
    <w:rsidRoot w:val="00D661C0"/>
    <w:rsid w:val="00416E2C"/>
    <w:rsid w:val="00655E54"/>
    <w:rsid w:val="006B57AD"/>
    <w:rsid w:val="00737393"/>
    <w:rsid w:val="00B60F13"/>
    <w:rsid w:val="00CF26D0"/>
    <w:rsid w:val="00D661C0"/>
    <w:rsid w:val="00D7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26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667EB-3165-4D2E-9981-1470EFB7BA3B}"/>
      </w:docPartPr>
      <w:docPartBody>
        <w:p w:rsidR="00000000" w:rsidRDefault="00AF24BD">
          <w:r w:rsidRPr="00375A9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24BD"/>
    <w:rsid w:val="00A257A7"/>
    <w:rsid w:val="00AF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4B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5</cp:revision>
  <dcterms:created xsi:type="dcterms:W3CDTF">2008-01-16T17:33:00Z</dcterms:created>
  <dcterms:modified xsi:type="dcterms:W3CDTF">2008-01-16T21:25:00Z</dcterms:modified>
</cp:coreProperties>
</file>